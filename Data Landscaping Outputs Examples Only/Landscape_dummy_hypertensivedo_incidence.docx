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1135" w:type="dxa"/>
        <w:tblLayout w:type="fixed"/>
        <w:tblLook w:val="04A0" w:firstRow="1" w:lastRow="0" w:firstColumn="1" w:lastColumn="0" w:noHBand="0" w:noVBand="1"/>
        <w:tblPrChange w:id="0" w:author="Mae Dirac" w:date="2022-06-23T09:36:00Z">
          <w:tblPr>
            <w:tblStyle w:val="TableGrid"/>
            <w:tblW w:w="3113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55"/>
        <w:gridCol w:w="780"/>
        <w:gridCol w:w="1020"/>
        <w:gridCol w:w="900"/>
        <w:gridCol w:w="810"/>
        <w:gridCol w:w="990"/>
        <w:gridCol w:w="810"/>
        <w:gridCol w:w="1260"/>
        <w:gridCol w:w="1080"/>
        <w:gridCol w:w="720"/>
        <w:gridCol w:w="900"/>
        <w:gridCol w:w="810"/>
        <w:gridCol w:w="900"/>
        <w:gridCol w:w="900"/>
        <w:gridCol w:w="810"/>
        <w:gridCol w:w="1350"/>
        <w:gridCol w:w="1350"/>
        <w:gridCol w:w="1530"/>
        <w:gridCol w:w="1530"/>
        <w:gridCol w:w="1530"/>
        <w:gridCol w:w="990"/>
        <w:gridCol w:w="900"/>
        <w:gridCol w:w="1350"/>
        <w:gridCol w:w="720"/>
        <w:gridCol w:w="990"/>
        <w:gridCol w:w="990"/>
        <w:gridCol w:w="450"/>
        <w:gridCol w:w="630"/>
        <w:gridCol w:w="990"/>
        <w:gridCol w:w="900"/>
        <w:gridCol w:w="990"/>
        <w:tblGridChange w:id="1">
          <w:tblGrid>
            <w:gridCol w:w="1255"/>
            <w:gridCol w:w="780"/>
            <w:gridCol w:w="1020"/>
            <w:gridCol w:w="900"/>
            <w:gridCol w:w="810"/>
            <w:gridCol w:w="990"/>
            <w:gridCol w:w="810"/>
            <w:gridCol w:w="1260"/>
            <w:gridCol w:w="1080"/>
            <w:gridCol w:w="540"/>
            <w:gridCol w:w="900"/>
            <w:gridCol w:w="990"/>
            <w:gridCol w:w="900"/>
            <w:gridCol w:w="900"/>
            <w:gridCol w:w="810"/>
            <w:gridCol w:w="1350"/>
            <w:gridCol w:w="1350"/>
            <w:gridCol w:w="1530"/>
            <w:gridCol w:w="1530"/>
            <w:gridCol w:w="1530"/>
            <w:gridCol w:w="990"/>
            <w:gridCol w:w="900"/>
            <w:gridCol w:w="1350"/>
            <w:gridCol w:w="540"/>
            <w:gridCol w:w="1170"/>
            <w:gridCol w:w="540"/>
            <w:gridCol w:w="630"/>
            <w:gridCol w:w="630"/>
            <w:gridCol w:w="900"/>
            <w:gridCol w:w="900"/>
            <w:gridCol w:w="1350"/>
          </w:tblGrid>
        </w:tblGridChange>
      </w:tblGrid>
      <w:tr w:rsidR="00626CCD" w:rsidRPr="00CA5D73" w:rsidTr="00EC7BAA">
        <w:tc>
          <w:tcPr>
            <w:tcW w:w="1255" w:type="dxa"/>
            <w:tcPrChange w:id="2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bookmarkStart w:id="3" w:name="_GoBack"/>
            <w:r w:rsidRPr="00CA5D73">
              <w:rPr>
                <w:sz w:val="16"/>
                <w:szCs w:val="16"/>
              </w:rPr>
              <w:t>Location</w:t>
            </w:r>
            <w:bookmarkEnd w:id="3"/>
          </w:p>
        </w:tc>
        <w:tc>
          <w:tcPr>
            <w:tcW w:w="780" w:type="dxa"/>
            <w:tcPrChange w:id="4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Any</w:t>
            </w:r>
          </w:p>
        </w:tc>
        <w:tc>
          <w:tcPr>
            <w:tcW w:w="1020" w:type="dxa"/>
            <w:tcPrChange w:id="5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Most recent year</w:t>
            </w:r>
          </w:p>
        </w:tc>
        <w:tc>
          <w:tcPr>
            <w:tcW w:w="5850" w:type="dxa"/>
            <w:gridSpan w:val="6"/>
            <w:tcPrChange w:id="6" w:author="Mae Dirac" w:date="2022-06-23T09:36:00Z">
              <w:tcPr>
                <w:tcW w:w="5850" w:type="dxa"/>
                <w:gridSpan w:val="6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Demographics included</w:t>
            </w:r>
          </w:p>
        </w:tc>
        <w:tc>
          <w:tcPr>
            <w:tcW w:w="2430" w:type="dxa"/>
            <w:gridSpan w:val="3"/>
            <w:tcPrChange w:id="7" w:author="Mae Dirac" w:date="2022-06-23T09:36:00Z">
              <w:tcPr>
                <w:tcW w:w="2430" w:type="dxa"/>
                <w:gridSpan w:val="3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del w:id="8" w:author="Mae Dirac" w:date="2022-06-23T09:28:00Z">
              <w:r w:rsidDel="00EC7BAA">
                <w:rPr>
                  <w:sz w:val="16"/>
                  <w:szCs w:val="16"/>
                </w:rPr>
                <w:delText>Setting included</w:delText>
              </w:r>
            </w:del>
            <w:ins w:id="9" w:author="Mae Dirac" w:date="2022-06-23T09:28:00Z">
              <w:r w:rsidR="00EC7BAA">
                <w:rPr>
                  <w:sz w:val="16"/>
                  <w:szCs w:val="16"/>
                </w:rPr>
                <w:t>Birth setting included</w:t>
              </w:r>
            </w:ins>
          </w:p>
        </w:tc>
        <w:tc>
          <w:tcPr>
            <w:tcW w:w="2610" w:type="dxa"/>
            <w:gridSpan w:val="3"/>
            <w:tcPrChange w:id="10" w:author="Mae Dirac" w:date="2022-06-23T09:36:00Z">
              <w:tcPr>
                <w:tcW w:w="2610" w:type="dxa"/>
                <w:gridSpan w:val="3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Denominator</w:t>
            </w:r>
          </w:p>
        </w:tc>
        <w:tc>
          <w:tcPr>
            <w:tcW w:w="10530" w:type="dxa"/>
            <w:gridSpan w:val="8"/>
            <w:tcPrChange w:id="11" w:author="Mae Dirac" w:date="2022-06-23T09:36:00Z">
              <w:tcPr>
                <w:tcW w:w="10530" w:type="dxa"/>
                <w:gridSpan w:val="8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Case definition</w:t>
            </w:r>
          </w:p>
        </w:tc>
        <w:tc>
          <w:tcPr>
            <w:tcW w:w="2700" w:type="dxa"/>
            <w:gridSpan w:val="3"/>
            <w:tcPrChange w:id="12" w:author="Mae Dirac" w:date="2022-06-23T09:36:00Z">
              <w:tcPr>
                <w:tcW w:w="2250" w:type="dxa"/>
                <w:gridSpan w:val="3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ascertainment</w:t>
            </w:r>
          </w:p>
        </w:tc>
        <w:tc>
          <w:tcPr>
            <w:tcW w:w="3960" w:type="dxa"/>
            <w:gridSpan w:val="5"/>
            <w:tcPrChange w:id="13" w:author="Mae Dirac" w:date="2022-06-23T09:36:00Z">
              <w:tcPr>
                <w:tcW w:w="4410" w:type="dxa"/>
                <w:gridSpan w:val="5"/>
              </w:tcPr>
            </w:tcPrChange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Granularity</w:t>
            </w:r>
          </w:p>
        </w:tc>
      </w:tr>
      <w:tr w:rsidR="008002B8" w:rsidRPr="00CA5D73" w:rsidTr="00EC7BAA">
        <w:tc>
          <w:tcPr>
            <w:tcW w:w="1255" w:type="dxa"/>
            <w:tcPrChange w:id="14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tcPrChange w:id="15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16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7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All ages or 10-54yo</w:t>
            </w:r>
          </w:p>
        </w:tc>
        <w:tc>
          <w:tcPr>
            <w:tcW w:w="810" w:type="dxa"/>
            <w:tcPrChange w:id="18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15-49yo</w:t>
            </w:r>
          </w:p>
        </w:tc>
        <w:tc>
          <w:tcPr>
            <w:tcW w:w="990" w:type="dxa"/>
            <w:tcPrChange w:id="19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Narrower age-group</w:t>
            </w:r>
          </w:p>
        </w:tc>
        <w:tc>
          <w:tcPr>
            <w:tcW w:w="810" w:type="dxa"/>
            <w:tcPrChange w:id="20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National</w:t>
            </w:r>
          </w:p>
        </w:tc>
        <w:tc>
          <w:tcPr>
            <w:tcW w:w="1260" w:type="dxa"/>
            <w:tcPrChange w:id="21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Comprehensive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1080" w:type="dxa"/>
            <w:tcPrChange w:id="22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Limited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720" w:type="dxa"/>
            <w:tcPrChange w:id="23" w:author="Mae Dirac" w:date="2022-06-23T09:36:00Z">
              <w:tcPr>
                <w:tcW w:w="540" w:type="dxa"/>
              </w:tcPr>
            </w:tcPrChange>
          </w:tcPr>
          <w:p w:rsidR="00626CCD" w:rsidRPr="00CA5D73" w:rsidRDefault="00626CCD" w:rsidP="00800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</w:t>
            </w:r>
            <w:ins w:id="24" w:author="Mae Dirac" w:date="2022-06-23T09:28:00Z">
              <w:r w:rsidR="00EC7BAA">
                <w:rPr>
                  <w:sz w:val="16"/>
                  <w:szCs w:val="16"/>
                </w:rPr>
                <w:t xml:space="preserve"> or not specified</w:t>
              </w:r>
            </w:ins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PrChange w:id="25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In-facility only</w:t>
            </w:r>
          </w:p>
        </w:tc>
        <w:tc>
          <w:tcPr>
            <w:tcW w:w="810" w:type="dxa"/>
            <w:tcPrChange w:id="26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Community only</w:t>
            </w:r>
          </w:p>
        </w:tc>
        <w:tc>
          <w:tcPr>
            <w:tcW w:w="900" w:type="dxa"/>
            <w:tcPrChange w:id="27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Live Birth</w:t>
            </w:r>
          </w:p>
        </w:tc>
        <w:tc>
          <w:tcPr>
            <w:tcW w:w="900" w:type="dxa"/>
            <w:tcPrChange w:id="28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Pregnancy</w:t>
            </w:r>
          </w:p>
        </w:tc>
        <w:tc>
          <w:tcPr>
            <w:tcW w:w="810" w:type="dxa"/>
            <w:tcPrChange w:id="29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Woman</w:t>
            </w:r>
          </w:p>
        </w:tc>
        <w:tc>
          <w:tcPr>
            <w:tcW w:w="1350" w:type="dxa"/>
            <w:tcPrChange w:id="30" w:author="Mae Dirac" w:date="2022-06-23T09:36:00Z">
              <w:tcPr>
                <w:tcW w:w="1350" w:type="dxa"/>
              </w:tcPr>
            </w:tcPrChange>
          </w:tcPr>
          <w:p w:rsidR="00626CCD" w:rsidRPr="00CA5D73" w:rsidRDefault="00626CCD" w:rsidP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</w:t>
            </w:r>
            <w:proofErr w:type="spellStart"/>
            <w:r>
              <w:rPr>
                <w:sz w:val="16"/>
                <w:szCs w:val="16"/>
              </w:rPr>
              <w:t>HDoP</w:t>
            </w:r>
            <w:proofErr w:type="spellEnd"/>
            <w:r>
              <w:rPr>
                <w:sz w:val="16"/>
                <w:szCs w:val="16"/>
              </w:rPr>
              <w:t xml:space="preserve">, including </w:t>
            </w:r>
            <w:proofErr w:type="spellStart"/>
            <w:r>
              <w:rPr>
                <w:sz w:val="16"/>
                <w:szCs w:val="16"/>
              </w:rPr>
              <w:t>cHTN</w:t>
            </w:r>
            <w:proofErr w:type="spellEnd"/>
            <w:r>
              <w:rPr>
                <w:sz w:val="16"/>
                <w:szCs w:val="16"/>
              </w:rPr>
              <w:t xml:space="preserve"> during pregnancy</w:t>
            </w:r>
          </w:p>
        </w:tc>
        <w:tc>
          <w:tcPr>
            <w:tcW w:w="1350" w:type="dxa"/>
            <w:tcPrChange w:id="31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</w:t>
            </w:r>
            <w:proofErr w:type="spellStart"/>
            <w:r>
              <w:rPr>
                <w:sz w:val="16"/>
                <w:szCs w:val="16"/>
              </w:rPr>
              <w:t>HDoP</w:t>
            </w:r>
            <w:proofErr w:type="spellEnd"/>
            <w:r>
              <w:rPr>
                <w:sz w:val="16"/>
                <w:szCs w:val="16"/>
              </w:rPr>
              <w:t xml:space="preserve"> excluding </w:t>
            </w:r>
            <w:proofErr w:type="spellStart"/>
            <w:r>
              <w:rPr>
                <w:sz w:val="16"/>
                <w:szCs w:val="16"/>
              </w:rPr>
              <w:t>cHTN</w:t>
            </w:r>
            <w:proofErr w:type="spellEnd"/>
            <w:r>
              <w:rPr>
                <w:sz w:val="16"/>
                <w:szCs w:val="16"/>
              </w:rPr>
              <w:t xml:space="preserve"> during pregnancy</w:t>
            </w:r>
          </w:p>
        </w:tc>
        <w:tc>
          <w:tcPr>
            <w:tcW w:w="1530" w:type="dxa"/>
            <w:tcPrChange w:id="32" w:author="Mae Dirac" w:date="2022-06-23T09:36:00Z">
              <w:tcPr>
                <w:tcW w:w="1530" w:type="dxa"/>
              </w:tcPr>
            </w:tcPrChange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Preeclampsia -&gt; Eclampsia spectrum </w:t>
            </w:r>
          </w:p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(no </w:t>
            </w:r>
            <w:proofErr w:type="spellStart"/>
            <w:r>
              <w:rPr>
                <w:sz w:val="16"/>
                <w:szCs w:val="16"/>
              </w:rPr>
              <w:t>cHTN</w:t>
            </w:r>
            <w:proofErr w:type="spellEnd"/>
            <w:r>
              <w:rPr>
                <w:sz w:val="16"/>
                <w:szCs w:val="16"/>
              </w:rPr>
              <w:t xml:space="preserve"> or </w:t>
            </w:r>
            <w:proofErr w:type="spellStart"/>
            <w:r>
              <w:rPr>
                <w:sz w:val="16"/>
                <w:szCs w:val="16"/>
              </w:rPr>
              <w:t>gHTN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530" w:type="dxa"/>
            <w:tcPrChange w:id="33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Severe preeclampsia and eclampsia only (including HELLP)</w:t>
            </w:r>
          </w:p>
        </w:tc>
        <w:tc>
          <w:tcPr>
            <w:tcW w:w="1530" w:type="dxa"/>
            <w:tcPrChange w:id="34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Severe preeclampsia only (including HELLP but excluding eclampsia)</w:t>
            </w:r>
          </w:p>
        </w:tc>
        <w:tc>
          <w:tcPr>
            <w:tcW w:w="990" w:type="dxa"/>
            <w:tcPrChange w:id="35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HELLP only</w:t>
            </w:r>
          </w:p>
        </w:tc>
        <w:tc>
          <w:tcPr>
            <w:tcW w:w="900" w:type="dxa"/>
            <w:tcPrChange w:id="36" w:author="Mae Dirac" w:date="2022-06-23T09:36:00Z">
              <w:tcPr>
                <w:tcW w:w="900" w:type="dxa"/>
              </w:tcPr>
            </w:tcPrChange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Eclampsia only</w:t>
            </w:r>
          </w:p>
        </w:tc>
        <w:tc>
          <w:tcPr>
            <w:tcW w:w="1350" w:type="dxa"/>
            <w:tcPrChange w:id="37" w:author="Mae Dirac" w:date="2022-06-23T09:36:00Z">
              <w:tcPr>
                <w:tcW w:w="1350" w:type="dxa"/>
              </w:tcPr>
            </w:tcPrChange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MNM / SMM / SAMM / SMO / Etcetera</w:t>
            </w:r>
          </w:p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(by clinical criteria)</w:t>
            </w:r>
          </w:p>
        </w:tc>
        <w:tc>
          <w:tcPr>
            <w:tcW w:w="720" w:type="dxa"/>
            <w:tcPrChange w:id="38" w:author="Mae Dirac" w:date="2022-06-23T09:36:00Z">
              <w:tcPr>
                <w:tcW w:w="540" w:type="dxa"/>
              </w:tcPr>
            </w:tcPrChange>
          </w:tcPr>
          <w:p w:rsidR="00626CCD" w:rsidRPr="00CA5D73" w:rsidRDefault="00EC7BAA">
            <w:pPr>
              <w:rPr>
                <w:sz w:val="16"/>
                <w:szCs w:val="16"/>
              </w:rPr>
            </w:pPr>
            <w:ins w:id="39" w:author="Mae Dirac" w:date="2022-06-23T09:35:00Z">
              <w:r>
                <w:rPr>
                  <w:sz w:val="16"/>
                  <w:szCs w:val="16"/>
                </w:rPr>
                <w:t>Chart review</w:t>
              </w:r>
            </w:ins>
            <w:del w:id="40" w:author="Mae Dirac" w:date="2022-06-23T09:35:00Z">
              <w:r w:rsidR="00626CCD" w:rsidDel="00EC7BAA">
                <w:rPr>
                  <w:sz w:val="16"/>
                  <w:szCs w:val="16"/>
                </w:rPr>
                <w:delText>??</w:delText>
              </w:r>
            </w:del>
          </w:p>
        </w:tc>
        <w:tc>
          <w:tcPr>
            <w:tcW w:w="990" w:type="dxa"/>
            <w:tcPrChange w:id="41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Administrative data</w:t>
            </w:r>
            <w:ins w:id="42" w:author="Mae Dirac" w:date="2022-06-23T09:30:00Z">
              <w:r w:rsidR="00EC7BAA">
                <w:rPr>
                  <w:sz w:val="16"/>
                  <w:szCs w:val="16"/>
                </w:rPr>
                <w:t xml:space="preserve"> (ICD code or similar)</w:t>
              </w:r>
            </w:ins>
          </w:p>
        </w:tc>
        <w:tc>
          <w:tcPr>
            <w:tcW w:w="990" w:type="dxa"/>
            <w:tcPrChange w:id="43" w:author="Mae Dirac" w:date="2022-06-23T09:36:00Z">
              <w:tcPr>
                <w:tcW w:w="540" w:type="dxa"/>
              </w:tcPr>
            </w:tcPrChange>
          </w:tcPr>
          <w:p w:rsidR="00626CCD" w:rsidRPr="00CA5D73" w:rsidRDefault="00EC7BAA">
            <w:pPr>
              <w:rPr>
                <w:sz w:val="16"/>
                <w:szCs w:val="16"/>
              </w:rPr>
            </w:pPr>
            <w:ins w:id="44" w:author="Mae Dirac" w:date="2022-06-23T09:33:00Z">
              <w:r>
                <w:rPr>
                  <w:sz w:val="16"/>
                  <w:szCs w:val="16"/>
                </w:rPr>
                <w:t>Registry or surveillance</w:t>
              </w:r>
            </w:ins>
            <w:del w:id="45" w:author="Mae Dirac" w:date="2022-06-23T09:30:00Z">
              <w:r w:rsidR="00626CCD" w:rsidDel="00EC7BAA">
                <w:rPr>
                  <w:sz w:val="16"/>
                  <w:szCs w:val="16"/>
                </w:rPr>
                <w:delText>??</w:delText>
              </w:r>
            </w:del>
          </w:p>
        </w:tc>
        <w:tc>
          <w:tcPr>
            <w:tcW w:w="450" w:type="dxa"/>
            <w:tcPrChange w:id="46" w:author="Mae Dirac" w:date="2022-06-23T09:36:00Z">
              <w:tcPr>
                <w:tcW w:w="630" w:type="dxa"/>
              </w:tcPr>
            </w:tcPrChange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630" w:type="dxa"/>
            <w:tcPrChange w:id="47" w:author="Mae Dirac" w:date="2022-06-23T09:36:00Z">
              <w:tcPr>
                <w:tcW w:w="630" w:type="dxa"/>
              </w:tcPr>
            </w:tcPrChange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990" w:type="dxa"/>
            <w:tcPrChange w:id="48" w:author="Mae Dirac" w:date="2022-06-23T09:36:00Z">
              <w:tcPr>
                <w:tcW w:w="900" w:type="dxa"/>
              </w:tcPr>
            </w:tcPrChange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</w:tc>
        <w:tc>
          <w:tcPr>
            <w:tcW w:w="900" w:type="dxa"/>
            <w:tcPrChange w:id="49" w:author="Mae Dirac" w:date="2022-06-23T09:36:00Z">
              <w:tcPr>
                <w:tcW w:w="900" w:type="dxa"/>
              </w:tcPr>
            </w:tcPrChange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</w:t>
            </w:r>
          </w:p>
        </w:tc>
        <w:tc>
          <w:tcPr>
            <w:tcW w:w="990" w:type="dxa"/>
            <w:tcPrChange w:id="50" w:author="Mae Dirac" w:date="2022-06-23T09:36:00Z">
              <w:tcPr>
                <w:tcW w:w="1350" w:type="dxa"/>
              </w:tcPr>
            </w:tcPrChange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definition</w:t>
            </w:r>
          </w:p>
        </w:tc>
      </w:tr>
      <w:tr w:rsidR="008002B8" w:rsidRPr="00CA5D73" w:rsidTr="00EC7BAA">
        <w:tc>
          <w:tcPr>
            <w:tcW w:w="1255" w:type="dxa"/>
            <w:tcPrChange w:id="51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1</w:t>
            </w:r>
          </w:p>
        </w:tc>
        <w:tc>
          <w:tcPr>
            <w:tcW w:w="780" w:type="dxa"/>
            <w:tcPrChange w:id="52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X</w:t>
            </w:r>
          </w:p>
        </w:tc>
        <w:tc>
          <w:tcPr>
            <w:tcW w:w="1020" w:type="dxa"/>
            <w:tcPrChange w:id="53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YYYY</w:t>
            </w:r>
          </w:p>
        </w:tc>
        <w:tc>
          <w:tcPr>
            <w:tcW w:w="900" w:type="dxa"/>
            <w:tcPrChange w:id="54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55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56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57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58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59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60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61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62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63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64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65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66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67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68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69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70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71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72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73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74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75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76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77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78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79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80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81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C7BAA">
        <w:tc>
          <w:tcPr>
            <w:tcW w:w="1255" w:type="dxa"/>
            <w:tcPrChange w:id="82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80" w:type="dxa"/>
            <w:tcPrChange w:id="83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84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85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86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87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88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89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90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91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92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93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94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95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96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97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98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99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00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01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02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03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04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105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06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07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108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109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10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11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12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C7BAA">
        <w:tc>
          <w:tcPr>
            <w:tcW w:w="1255" w:type="dxa"/>
            <w:tcPrChange w:id="113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80" w:type="dxa"/>
            <w:tcPrChange w:id="114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115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16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17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18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19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120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121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122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23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24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25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26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27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28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29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30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31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32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33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34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35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136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37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38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139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140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41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42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43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C7BAA">
        <w:tc>
          <w:tcPr>
            <w:tcW w:w="1255" w:type="dxa"/>
            <w:tcPrChange w:id="144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80" w:type="dxa"/>
            <w:tcPrChange w:id="145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146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47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48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49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50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151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152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153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54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55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56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57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58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59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60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61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62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63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64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65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66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167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68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69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170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171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72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73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74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C7BAA">
        <w:tc>
          <w:tcPr>
            <w:tcW w:w="1255" w:type="dxa"/>
            <w:tcPrChange w:id="175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2</w:t>
            </w:r>
          </w:p>
        </w:tc>
        <w:tc>
          <w:tcPr>
            <w:tcW w:w="780" w:type="dxa"/>
            <w:tcPrChange w:id="176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177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78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79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80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81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182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183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184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85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86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87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88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189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90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91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92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93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194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95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196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197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198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199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00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201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202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03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04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05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C7BAA">
        <w:tc>
          <w:tcPr>
            <w:tcW w:w="1255" w:type="dxa"/>
            <w:tcPrChange w:id="206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80" w:type="dxa"/>
            <w:tcPrChange w:id="207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208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09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10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11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12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213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214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215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16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17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18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19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20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221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222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223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224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225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26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27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228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229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30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31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232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233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34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35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36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C7BAA">
        <w:tc>
          <w:tcPr>
            <w:tcW w:w="1255" w:type="dxa"/>
            <w:tcPrChange w:id="237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80" w:type="dxa"/>
            <w:tcPrChange w:id="238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239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40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41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42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43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244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245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246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47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48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49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50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51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252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253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254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255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256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57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58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259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260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61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62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263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264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65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66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67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C7BAA">
        <w:tc>
          <w:tcPr>
            <w:tcW w:w="1255" w:type="dxa"/>
            <w:tcPrChange w:id="268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80" w:type="dxa"/>
            <w:tcPrChange w:id="269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270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71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72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73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74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275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276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277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78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79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80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81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282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283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284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285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286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287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88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89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290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291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92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93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294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295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96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297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298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C7BAA">
        <w:tc>
          <w:tcPr>
            <w:tcW w:w="1255" w:type="dxa"/>
            <w:tcPrChange w:id="299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…</w:t>
            </w:r>
          </w:p>
        </w:tc>
        <w:tc>
          <w:tcPr>
            <w:tcW w:w="780" w:type="dxa"/>
            <w:tcPrChange w:id="300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301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02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303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04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305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306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307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308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09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310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11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12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313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314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315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316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317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318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19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20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321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322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23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24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325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326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27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28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29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C7BAA">
        <w:tc>
          <w:tcPr>
            <w:tcW w:w="1255" w:type="dxa"/>
            <w:tcPrChange w:id="330" w:author="Mae Dirac" w:date="2022-06-23T09:36:00Z">
              <w:tcPr>
                <w:tcW w:w="1255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80" w:type="dxa"/>
            <w:tcPrChange w:id="331" w:author="Mae Dirac" w:date="2022-06-23T09:36:00Z">
              <w:tcPr>
                <w:tcW w:w="7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PrChange w:id="332" w:author="Mae Dirac" w:date="2022-06-23T09:36:00Z">
              <w:tcPr>
                <w:tcW w:w="102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33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334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35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336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PrChange w:id="337" w:author="Mae Dirac" w:date="2022-06-23T09:36:00Z">
              <w:tcPr>
                <w:tcW w:w="126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PrChange w:id="338" w:author="Mae Dirac" w:date="2022-06-23T09:36:00Z">
              <w:tcPr>
                <w:tcW w:w="108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339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40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341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42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43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PrChange w:id="344" w:author="Mae Dirac" w:date="2022-06-23T09:36:00Z">
              <w:tcPr>
                <w:tcW w:w="81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345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346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347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348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PrChange w:id="349" w:author="Mae Dirac" w:date="2022-06-23T09:36:00Z">
              <w:tcPr>
                <w:tcW w:w="15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50" w:author="Mae Dirac" w:date="2022-06-23T09:36:00Z">
              <w:tcPr>
                <w:tcW w:w="99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51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PrChange w:id="352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PrChange w:id="353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54" w:author="Mae Dirac" w:date="2022-06-23T09:36:00Z">
              <w:tcPr>
                <w:tcW w:w="117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55" w:author="Mae Dirac" w:date="2022-06-23T09:36:00Z">
              <w:tcPr>
                <w:tcW w:w="54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PrChange w:id="356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PrChange w:id="357" w:author="Mae Dirac" w:date="2022-06-23T09:36:00Z">
              <w:tcPr>
                <w:tcW w:w="63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58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PrChange w:id="359" w:author="Mae Dirac" w:date="2022-06-23T09:36:00Z">
              <w:tcPr>
                <w:tcW w:w="90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PrChange w:id="360" w:author="Mae Dirac" w:date="2022-06-23T09:36:00Z">
              <w:tcPr>
                <w:tcW w:w="1350" w:type="dxa"/>
              </w:tcPr>
            </w:tcPrChange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</w:tbl>
    <w:p w:rsidR="00F737C3" w:rsidRDefault="00F737C3"/>
    <w:p w:rsidR="00142B51" w:rsidRDefault="00142B51">
      <w:r>
        <w:t xml:space="preserve">Table for Maternal </w:t>
      </w:r>
      <w:r w:rsidR="005C501F">
        <w:t>hypertensive disorders</w:t>
      </w:r>
      <w:r>
        <w:t xml:space="preserve"> incidence data.  Cells are all counts of </w:t>
      </w:r>
      <w:ins w:id="361" w:author="Mae Dirac" w:date="2022-07-20T11:56:00Z">
        <w:r w:rsidR="004E61D1">
          <w:t>country</w:t>
        </w:r>
      </w:ins>
      <w:del w:id="362" w:author="Mae Dirac" w:date="2022-07-20T11:56:00Z">
        <w:r w:rsidDel="004E61D1">
          <w:delText>location</w:delText>
        </w:r>
      </w:del>
      <w:r>
        <w:t>-years.</w:t>
      </w:r>
      <w:ins w:id="363" w:author="Mae Dirac" w:date="2022-07-20T11:56:00Z">
        <w:r w:rsidR="004E61D1">
          <w:t xml:space="preserve">  If more granular location information is provided in a source, it is still counted once per country, but appears both in the counts of “Any” data and in the counts of </w:t>
        </w:r>
      </w:ins>
      <w:ins w:id="364" w:author="Mae Dirac" w:date="2022-07-20T11:57:00Z">
        <w:r w:rsidR="004E61D1">
          <w:t xml:space="preserve">data with “Comprehensive </w:t>
        </w:r>
        <w:proofErr w:type="spellStart"/>
        <w:r w:rsidR="004E61D1">
          <w:t>subnationals</w:t>
        </w:r>
        <w:proofErr w:type="spellEnd"/>
        <w:r w:rsidR="004E61D1">
          <w:t xml:space="preserve">” or “Limited </w:t>
        </w:r>
        <w:proofErr w:type="spellStart"/>
        <w:r w:rsidR="004E61D1">
          <w:t>subnationals</w:t>
        </w:r>
        <w:proofErr w:type="spellEnd"/>
        <w:r w:rsidR="004E61D1">
          <w:t>”, but not on the list of sources of “National” data.</w:t>
        </w:r>
      </w:ins>
    </w:p>
    <w:sectPr w:rsidR="00142B51" w:rsidSect="008002B8">
      <w:pgSz w:w="31680" w:h="15840" w:orient="landscape" w:code="9"/>
      <w:pgMar w:top="288" w:right="144" w:bottom="288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e Dirac">
    <w15:presenceInfo w15:providerId="AD" w15:userId="S-1-12-1-1486814576-1277761162-2807743143-27750915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51"/>
    <w:rsid w:val="00142B51"/>
    <w:rsid w:val="004E61D1"/>
    <w:rsid w:val="00544F09"/>
    <w:rsid w:val="00564CB0"/>
    <w:rsid w:val="005A1363"/>
    <w:rsid w:val="005C501F"/>
    <w:rsid w:val="00626CCD"/>
    <w:rsid w:val="007520FE"/>
    <w:rsid w:val="008002B8"/>
    <w:rsid w:val="00901F35"/>
    <w:rsid w:val="009B4DB6"/>
    <w:rsid w:val="00AC5526"/>
    <w:rsid w:val="00B15552"/>
    <w:rsid w:val="00CA5D73"/>
    <w:rsid w:val="00CF6A58"/>
    <w:rsid w:val="00EC7BAA"/>
    <w:rsid w:val="00F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C2BB"/>
  <w15:chartTrackingRefBased/>
  <w15:docId w15:val="{EEB8CDB9-D8AA-4198-AC36-257B7C90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Dirac</dc:creator>
  <cp:keywords/>
  <dc:description/>
  <cp:lastModifiedBy>Mae Dirac</cp:lastModifiedBy>
  <cp:revision>6</cp:revision>
  <dcterms:created xsi:type="dcterms:W3CDTF">2022-04-26T18:12:00Z</dcterms:created>
  <dcterms:modified xsi:type="dcterms:W3CDTF">2022-07-20T18:58:00Z</dcterms:modified>
</cp:coreProperties>
</file>